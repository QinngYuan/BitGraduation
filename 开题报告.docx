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240" w:lineRule="auto"/>
        <w:rPr>
          <w:sz w:val="28"/>
          <w:szCs w:val="28"/>
        </w:rPr>
      </w:pPr>
      <w:r>
        <w:rPr>
          <w:rFonts w:hint="eastAsia"/>
          <w:sz w:val="28"/>
          <w:szCs w:val="28"/>
          <w:lang w:val="en-US" w:eastAsia="zh-CN"/>
        </w:rPr>
        <w:t>一、</w:t>
      </w:r>
      <w:r>
        <w:rPr>
          <w:sz w:val="28"/>
          <w:szCs w:val="28"/>
        </w:rPr>
        <w:t>选题依据</w:t>
      </w:r>
    </w:p>
    <w:p>
      <w:pPr>
        <w:pStyle w:val="3"/>
        <w:spacing w:before="0" w:after="0" w:line="240" w:lineRule="auto"/>
        <w:rPr>
          <w:sz w:val="24"/>
          <w:szCs w:val="24"/>
        </w:rPr>
      </w:pPr>
      <w:r>
        <w:rPr>
          <w:rFonts w:hint="eastAsia"/>
          <w:sz w:val="24"/>
          <w:szCs w:val="24"/>
        </w:rPr>
        <w:t>1</w:t>
      </w:r>
      <w:r>
        <w:rPr>
          <w:sz w:val="24"/>
          <w:szCs w:val="24"/>
        </w:rPr>
        <w:t xml:space="preserve">. </w:t>
      </w:r>
      <w:r>
        <w:rPr>
          <w:rFonts w:hint="eastAsia"/>
          <w:sz w:val="24"/>
          <w:szCs w:val="24"/>
        </w:rPr>
        <w:t>背景和研究意义</w:t>
      </w:r>
    </w:p>
    <w:p>
      <w:pPr>
        <w:rPr>
          <w:rFonts w:hint="eastAsia" w:asciiTheme="minorEastAsia" w:hAnsiTheme="minorEastAsia" w:eastAsiaTheme="minorEastAsia" w:cstheme="minorEastAsia"/>
          <w:lang w:eastAsia="zh-CN"/>
        </w:rPr>
      </w:pPr>
      <w:r>
        <w:tab/>
      </w:r>
      <w:r>
        <w:rPr>
          <w:rFonts w:hint="eastAsia" w:asciiTheme="minorEastAsia" w:hAnsiTheme="minorEastAsia" w:eastAsiaTheme="minorEastAsia" w:cstheme="minorEastAsia"/>
        </w:rPr>
        <w:t>在片上系统（System-on-Chip，SoC）的发展历程中，</w:t>
      </w:r>
      <w:r>
        <w:rPr>
          <w:rFonts w:hint="eastAsia" w:asciiTheme="minorEastAsia" w:hAnsiTheme="minorEastAsia" w:eastAsiaTheme="minorEastAsia" w:cstheme="minorEastAsia"/>
          <w:lang w:val="en-US" w:eastAsia="zh-CN"/>
        </w:rPr>
        <w:t>异构计算</w:t>
      </w:r>
      <w:r>
        <w:rPr>
          <w:rFonts w:hint="eastAsia" w:asciiTheme="minorEastAsia" w:hAnsiTheme="minorEastAsia" w:eastAsiaTheme="minorEastAsia" w:cstheme="minorEastAsia"/>
        </w:rPr>
        <w:t>一直是一个重要的课题。片上系统的异构计算是指在一个芯片上集成多个不同类型的处理器和加速器，以实现高效、灵活和优化的计算。这种异构计算架构可以充分发挥各种处理器和加速器的优势，针对不同的计算任务进行分配和协同工作，以提高系统的性能和效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在异构计算中，常见的处理器和加速器包括</w:t>
      </w:r>
      <w:r>
        <w:rPr>
          <w:rFonts w:hint="eastAsia" w:asciiTheme="minorEastAsia" w:hAnsiTheme="minorEastAsia" w:eastAsiaTheme="minorEastAsia" w:cstheme="minorEastAsia"/>
          <w:lang w:val="en-US" w:eastAsia="zh-CN"/>
        </w:rPr>
        <w:t>以下几方面</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一是</w:t>
      </w:r>
      <w:r>
        <w:rPr>
          <w:rFonts w:hint="eastAsia" w:asciiTheme="minorEastAsia" w:hAnsiTheme="minorEastAsia" w:eastAsiaTheme="minorEastAsia" w:cstheme="minorEastAsia"/>
        </w:rPr>
        <w:t>中央处理器（CPU）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CPU是片上系统中最常见的处理器，负责通用计算任务。它具有较强的单线程性能和复杂的控制逻辑，适用于运行操作系统、控制流程和执行串行任务等。</w:t>
      </w:r>
      <w:r>
        <w:rPr>
          <w:rFonts w:hint="eastAsia" w:asciiTheme="minorEastAsia" w:hAnsiTheme="minorEastAsia" w:eastAsiaTheme="minorEastAsia" w:cstheme="minorEastAsia"/>
          <w:lang w:val="en-US" w:eastAsia="zh-CN"/>
        </w:rPr>
        <w:t>二是</w:t>
      </w:r>
      <w:r>
        <w:rPr>
          <w:rFonts w:hint="eastAsia" w:asciiTheme="minorEastAsia" w:hAnsiTheme="minorEastAsia" w:eastAsiaTheme="minorEastAsia" w:cstheme="minorEastAsia"/>
        </w:rPr>
        <w:t>图形处理器（GPU）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GPU主要用于图形渲染和图像处理任务。它具有高并行计算能力和大规模并行处理单元，适合于同时处理大量数据的并行计算，如图像处理、计算机视觉和科学计算等。</w:t>
      </w:r>
      <w:r>
        <w:rPr>
          <w:rFonts w:hint="eastAsia" w:asciiTheme="minorEastAsia" w:hAnsiTheme="minorEastAsia" w:eastAsiaTheme="minorEastAsia" w:cstheme="minorEastAsia"/>
          <w:lang w:val="en-US" w:eastAsia="zh-CN"/>
        </w:rPr>
        <w:t>三是</w:t>
      </w:r>
      <w:r>
        <w:rPr>
          <w:rFonts w:hint="eastAsia" w:asciiTheme="minorEastAsia" w:hAnsiTheme="minorEastAsia" w:eastAsiaTheme="minorEastAsia" w:cstheme="minorEastAsia"/>
        </w:rPr>
        <w:t>张量处理器（TPU）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TPU是专门用于加速人工智能和机器学习任务的处理器。它具有高度优化的矩阵乘法和向量计算单元，能够高效执行深度神经网络的推断和训练任务。</w:t>
      </w:r>
      <w:r>
        <w:rPr>
          <w:rFonts w:hint="eastAsia" w:asciiTheme="minorEastAsia" w:hAnsiTheme="minorEastAsia" w:eastAsiaTheme="minorEastAsia" w:cstheme="minorEastAsia"/>
          <w:lang w:val="en-US" w:eastAsia="zh-CN"/>
        </w:rPr>
        <w:t>四是</w:t>
      </w:r>
      <w:r>
        <w:rPr>
          <w:rFonts w:hint="eastAsia" w:asciiTheme="minorEastAsia" w:hAnsiTheme="minorEastAsia" w:eastAsiaTheme="minorEastAsia" w:cstheme="minorEastAsia"/>
        </w:rPr>
        <w:t>数字信号处理器（DSP）</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DSP主要用于数字信号处理和实时控制任务。它具有高效的乘法和累加运算单元，适合于音频处理、视频编解码和通信信号处理等领域。</w:t>
      </w:r>
      <w:r>
        <w:rPr>
          <w:rFonts w:hint="eastAsia" w:asciiTheme="minorEastAsia" w:hAnsiTheme="minorEastAsia" w:eastAsiaTheme="minorEastAsia" w:cstheme="minorEastAsia"/>
          <w:lang w:val="en-US" w:eastAsia="zh-CN"/>
        </w:rPr>
        <w:t>五是</w:t>
      </w:r>
      <w:r>
        <w:rPr>
          <w:rFonts w:hint="eastAsia" w:asciiTheme="minorEastAsia" w:hAnsiTheme="minorEastAsia" w:eastAsiaTheme="minorEastAsia" w:cstheme="minorEastAsia"/>
        </w:rPr>
        <w:t>硬件加速器（例如FPGA、ASIC）</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硬件加速器是定制化的处理器，根据特定的计算需求进行设计和优化。FPGA具有可重构的逻辑和数据通路，适合于快速原型开发和灵活的定制化计算。ASIC是专门设计和定制的应用特定集成电路，具有更高的性能和能效，但开发和生产成本较高</w:t>
      </w:r>
      <w:r>
        <w:rPr>
          <w:rFonts w:hint="eastAsia" w:asciiTheme="minorEastAsia" w:hAnsiTheme="minorEastAsia" w:eastAsiaTheme="minorEastAsia" w:cstheme="minorEastAsia"/>
          <w:lang w:eastAsia="zh-CN"/>
        </w:rPr>
        <w:t>。</w:t>
      </w:r>
    </w:p>
    <w:p>
      <w:p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不同处理器和加速器之间通过高速互联通道进行通信和数据传输。根据具体的计算任务和需求，系统可以动态地分配任务给不同的处理器和加速器，以实现最优的计算效果。其中，集成了FPGA与CPU的SoC可同时具备FPGA的⼤规模并发式处理能⼒以及CPU的通⽤计算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但其也面临着一些问题，在FPGA程序设计中很难⾼效的使⽤到CPU的计算能⼒造成资源浪费。</w:t>
      </w:r>
      <w:r>
        <w:rPr>
          <w:rFonts w:hint="eastAsia" w:asciiTheme="minorEastAsia" w:hAnsiTheme="minorEastAsia" w:cstheme="minorEastAsia"/>
          <w:lang w:val="en-US" w:eastAsia="zh-CN"/>
        </w:rPr>
        <w:t>在需要用到大量浮点数及乘除法运算的步骤中，FPGA上计算元器件数量成为瓶颈。因此，可以通过编写FPGA高效使用CPU计算存储资源的异步接口，来提高对CPU计算资源的利用率。同时，CPU对FPGA方面也存在一定的局限性，如FPGA功能较为固定不够灵活。若采用库函数调用封装的方式，使得CPU对FPGA功能的使用更加多变。</w:t>
      </w:r>
    </w:p>
    <w:p>
      <w:pPr>
        <w:ind w:firstLine="420" w:firstLineChars="0"/>
      </w:pPr>
      <w:r>
        <w:rPr>
          <w:rFonts w:hint="eastAsia"/>
        </w:rPr>
        <w:t>本课题的目标是实现一种基于</w:t>
      </w:r>
      <w:r>
        <w:rPr>
          <w:rFonts w:hint="eastAsia"/>
          <w:lang w:val="en-US" w:eastAsia="zh-CN"/>
        </w:rPr>
        <w:t>软硬件的FPGA与CPU通信接口</w:t>
      </w:r>
      <w:r>
        <w:rPr>
          <w:rFonts w:hint="eastAsia"/>
        </w:rPr>
        <w:t>，它在保留了</w:t>
      </w:r>
      <w:r>
        <w:rPr>
          <w:rFonts w:hint="eastAsia"/>
          <w:lang w:val="en-US" w:eastAsia="zh-CN"/>
        </w:rPr>
        <w:t>CPU与FPGA通信</w:t>
      </w:r>
      <w:r>
        <w:rPr>
          <w:rFonts w:hint="eastAsia"/>
        </w:rPr>
        <w:t>的优势的前提下，一方面可以</w:t>
      </w:r>
      <w:r>
        <w:rPr>
          <w:rFonts w:hint="eastAsia"/>
          <w:lang w:val="en-US" w:eastAsia="zh-CN"/>
        </w:rPr>
        <w:t>提高对CPU计算资源的利用率</w:t>
      </w:r>
      <w:r>
        <w:rPr>
          <w:rFonts w:hint="eastAsia"/>
        </w:rPr>
        <w:t>，</w:t>
      </w:r>
      <w:r>
        <w:rPr>
          <w:rFonts w:hint="eastAsia"/>
          <w:lang w:val="en-US" w:eastAsia="zh-CN"/>
        </w:rPr>
        <w:t>节省FPGA资源损耗</w:t>
      </w:r>
      <w:r>
        <w:rPr>
          <w:rFonts w:hint="eastAsia"/>
        </w:rPr>
        <w:t>；另一方面可以</w:t>
      </w:r>
      <w:r>
        <w:rPr>
          <w:rFonts w:hint="eastAsia"/>
          <w:lang w:val="en-US" w:eastAsia="zh-CN"/>
        </w:rPr>
        <w:t>增强CPU对FPGA调用的灵活程度，提高计算性能</w:t>
      </w:r>
      <w:r>
        <w:rPr>
          <w:rFonts w:hint="eastAsia"/>
        </w:rPr>
        <w:t>。</w:t>
      </w:r>
    </w:p>
    <w:p>
      <w:pPr>
        <w:pStyle w:val="3"/>
        <w:spacing w:before="0" w:after="0" w:line="240" w:lineRule="auto"/>
        <w:rPr>
          <w:sz w:val="24"/>
          <w:szCs w:val="24"/>
        </w:rPr>
      </w:pPr>
      <w:r>
        <w:rPr>
          <w:rFonts w:hint="eastAsia"/>
          <w:sz w:val="24"/>
          <w:szCs w:val="24"/>
        </w:rPr>
        <w:t>2</w:t>
      </w:r>
      <w:r>
        <w:rPr>
          <w:sz w:val="24"/>
          <w:szCs w:val="24"/>
        </w:rPr>
        <w:t xml:space="preserve">. </w:t>
      </w:r>
      <w:r>
        <w:rPr>
          <w:rFonts w:hint="eastAsia"/>
          <w:sz w:val="24"/>
          <w:szCs w:val="24"/>
        </w:rPr>
        <w:t>国内外研究概况</w:t>
      </w:r>
    </w:p>
    <w:p>
      <w:r>
        <w:tab/>
      </w:r>
    </w:p>
    <w:p>
      <w:pPr>
        <w:pStyle w:val="2"/>
        <w:spacing w:before="0" w:after="0" w:line="240" w:lineRule="auto"/>
        <w:rPr>
          <w:sz w:val="28"/>
          <w:szCs w:val="28"/>
        </w:rPr>
      </w:pPr>
      <w:r>
        <w:rPr>
          <w:rFonts w:hint="eastAsia"/>
          <w:sz w:val="28"/>
          <w:szCs w:val="28"/>
          <w:lang w:val="en-US" w:eastAsia="zh-CN"/>
        </w:rPr>
        <w:t>二</w:t>
      </w:r>
      <w:r>
        <w:rPr>
          <w:rFonts w:hint="eastAsia"/>
          <w:sz w:val="28"/>
          <w:szCs w:val="28"/>
        </w:rPr>
        <w:t>、</w:t>
      </w:r>
      <w:r>
        <w:rPr>
          <w:sz w:val="28"/>
          <w:szCs w:val="28"/>
        </w:rPr>
        <w:t>研究目标和内容</w:t>
      </w:r>
    </w:p>
    <w:p>
      <w:pPr>
        <w:pStyle w:val="3"/>
        <w:spacing w:before="0" w:after="0" w:line="240" w:lineRule="auto"/>
        <w:rPr>
          <w:sz w:val="24"/>
          <w:szCs w:val="24"/>
        </w:rPr>
      </w:pPr>
      <w:r>
        <w:rPr>
          <w:rFonts w:hint="eastAsia"/>
          <w:sz w:val="24"/>
          <w:szCs w:val="24"/>
        </w:rPr>
        <w:t>1</w:t>
      </w:r>
      <w:r>
        <w:rPr>
          <w:sz w:val="24"/>
          <w:szCs w:val="24"/>
        </w:rPr>
        <w:t xml:space="preserve">. </w:t>
      </w:r>
      <w:r>
        <w:rPr>
          <w:rFonts w:hint="eastAsia"/>
          <w:sz w:val="24"/>
          <w:szCs w:val="24"/>
        </w:rPr>
        <w:t>研究目标和主要内容</w:t>
      </w:r>
    </w:p>
    <w:p>
      <w:r>
        <w:tab/>
      </w:r>
      <w:r>
        <w:t>本研究拟分为</w:t>
      </w:r>
      <w:r>
        <w:rPr>
          <w:rFonts w:hint="eastAsia"/>
          <w:lang w:val="en-US" w:eastAsia="zh-CN"/>
        </w:rPr>
        <w:t>接口</w:t>
      </w:r>
      <w:r>
        <w:t>设计和</w:t>
      </w:r>
      <w:r>
        <w:rPr>
          <w:rFonts w:hint="eastAsia"/>
          <w:lang w:val="en-US" w:eastAsia="zh-CN"/>
        </w:rPr>
        <w:t>性能</w:t>
      </w:r>
      <w:r>
        <w:t>测试两部分。首先在</w:t>
      </w:r>
      <w:r>
        <w:rPr>
          <w:rFonts w:hint="eastAsia"/>
          <w:lang w:val="en-US" w:eastAsia="zh-CN"/>
        </w:rPr>
        <w:t>zedboard上</w:t>
      </w:r>
      <w:r>
        <w:t>设计并实现</w:t>
      </w:r>
      <w:r>
        <w:rPr>
          <w:rFonts w:hint="eastAsia"/>
          <w:lang w:val="en-US" w:eastAsia="zh-CN"/>
        </w:rPr>
        <w:t>CPU与FPGA</w:t>
      </w:r>
      <w:r>
        <w:t>的</w:t>
      </w:r>
      <w:r>
        <w:rPr>
          <w:rFonts w:hint="eastAsia"/>
          <w:lang w:val="en-US" w:eastAsia="zh-CN"/>
        </w:rPr>
        <w:t>异步调用</w:t>
      </w:r>
      <w:r>
        <w:t>，</w:t>
      </w:r>
      <w:r>
        <w:rPr>
          <w:rFonts w:hint="eastAsia"/>
        </w:rPr>
        <w:t>并验证其正确性，再</w:t>
      </w:r>
      <w:r>
        <w:t>将其</w:t>
      </w:r>
      <w:r>
        <w:rPr>
          <w:rFonts w:hint="eastAsia"/>
        </w:rPr>
        <w:t>和</w:t>
      </w:r>
      <w:r>
        <w:t>现有的</w:t>
      </w:r>
      <w:r>
        <w:rPr>
          <w:rFonts w:hint="eastAsia"/>
          <w:lang w:val="en-US" w:eastAsia="zh-CN"/>
        </w:rPr>
        <w:t>异构计算</w:t>
      </w:r>
      <w:r>
        <w:t>机制进行</w:t>
      </w:r>
      <w:r>
        <w:rPr>
          <w:rFonts w:hint="eastAsia"/>
        </w:rPr>
        <w:t>性能</w:t>
      </w:r>
      <w:r>
        <w:t>测试</w:t>
      </w:r>
      <w:r>
        <w:rPr>
          <w:rFonts w:hint="eastAsia"/>
        </w:rPr>
        <w:t>，对比分析测试结果</w:t>
      </w:r>
      <w:r>
        <w:t>。</w:t>
      </w:r>
    </w:p>
    <w:p>
      <w:pPr>
        <w:ind w:firstLine="420" w:firstLineChars="0"/>
        <w:rPr>
          <w:rFonts w:hint="eastAsia"/>
          <w:lang w:val="en-US" w:eastAsia="zh-CN"/>
        </w:rPr>
      </w:pPr>
      <w:r>
        <w:rPr>
          <w:rFonts w:hint="eastAsia"/>
          <w:lang w:val="en-US" w:eastAsia="zh-CN"/>
        </w:rPr>
        <w:t>在接口设计方面在CPU与FPGA之间设计一个透明的互相调用接口。在CPU调用FPGA时，希望对FPGA的调用是一个函数调用的形式，并能够异步执行；在FPGA调用CPU时，希望FPGA以调用子模块的方式调用CPU来完成计算任务，并通过数据交互形式直接获得计算结果。</w:t>
      </w:r>
    </w:p>
    <w:p>
      <w:pPr>
        <w:ind w:firstLine="420" w:firstLineChars="0"/>
        <w:rPr>
          <w:rFonts w:hint="eastAsia"/>
          <w:lang w:val="en-US" w:eastAsia="zh-CN"/>
        </w:rPr>
      </w:pPr>
      <w:r>
        <w:rPr>
          <w:rFonts w:hint="eastAsia"/>
        </w:rPr>
        <w:t>本研究所实现的软硬件</w:t>
      </w:r>
      <w:r>
        <w:rPr>
          <w:rFonts w:hint="eastAsia"/>
          <w:lang w:val="en-US" w:eastAsia="zh-CN"/>
        </w:rPr>
        <w:t>接口</w:t>
      </w:r>
      <w:r>
        <w:rPr>
          <w:rFonts w:hint="eastAsia"/>
        </w:rPr>
        <w:t>需要达到的目标为：可以正常工作并给出期望结果；能够发挥</w:t>
      </w:r>
      <w:r>
        <w:rPr>
          <w:rFonts w:hint="eastAsia"/>
          <w:lang w:val="en-US" w:eastAsia="zh-CN"/>
        </w:rPr>
        <w:t>异构计算</w:t>
      </w:r>
      <w:r>
        <w:rPr>
          <w:rFonts w:hint="eastAsia"/>
        </w:rPr>
        <w:t>的性能优势；具有可扩展性</w:t>
      </w:r>
      <w:r>
        <w:rPr>
          <w:rFonts w:hint="eastAsia"/>
          <w:lang w:val="en-US" w:eastAsia="zh-CN"/>
        </w:rPr>
        <w:t>并具备可移植性</w:t>
      </w:r>
      <w:r>
        <w:rPr>
          <w:rFonts w:hint="eastAsia"/>
        </w:rPr>
        <w:t>。本研究的对比测试部分需要达到的目标为：设计科学、完善的对比实验并得出可靠结果；分析产生实验结果的原因；分析本研究实现的各个机制对结果的影响。</w:t>
      </w:r>
    </w:p>
    <w:p>
      <w:pPr>
        <w:rPr>
          <w:rFonts w:hint="default"/>
          <w:lang w:val="en-US" w:eastAsia="zh-CN"/>
        </w:rPr>
      </w:pPr>
    </w:p>
    <w:p>
      <w:pPr>
        <w:pStyle w:val="3"/>
        <w:spacing w:before="0" w:after="0" w:line="240" w:lineRule="auto"/>
        <w:rPr>
          <w:sz w:val="24"/>
          <w:szCs w:val="24"/>
        </w:rPr>
      </w:pPr>
      <w:r>
        <w:rPr>
          <w:rFonts w:hint="eastAsia"/>
          <w:sz w:val="24"/>
          <w:szCs w:val="24"/>
        </w:rPr>
        <w:t>2</w:t>
      </w:r>
      <w:r>
        <w:rPr>
          <w:sz w:val="24"/>
          <w:szCs w:val="24"/>
        </w:rPr>
        <w:t xml:space="preserve">. </w:t>
      </w:r>
      <w:r>
        <w:rPr>
          <w:rFonts w:hint="eastAsia"/>
          <w:sz w:val="24"/>
          <w:szCs w:val="24"/>
        </w:rPr>
        <w:t>拟解决的关键问题</w:t>
      </w:r>
    </w:p>
    <w:p>
      <w:pPr>
        <w:rPr>
          <w:rFonts w:hint="default" w:eastAsiaTheme="minorEastAsia"/>
          <w:lang w:val="en-US" w:eastAsia="zh-CN"/>
        </w:rPr>
      </w:pPr>
      <w:r>
        <w:tab/>
      </w:r>
      <w:r>
        <w:rPr>
          <w:rFonts w:hint="eastAsia"/>
        </w:rPr>
        <w:t>在</w:t>
      </w:r>
      <w:r>
        <w:rPr>
          <w:rFonts w:hint="eastAsia"/>
          <w:lang w:val="en-US" w:eastAsia="zh-CN"/>
        </w:rPr>
        <w:t>使用FPGA进行计算的过程中，对于大规模的数据计算，FPGA实现需要消耗的计算资源量较多，受制于其计算元器件数量。而CPU的计算资源得到的利用较少，产生了计算资源的浪费。通过实现FPGA调用CPU的接口，解决了CPU计算资源利用率较少问题，节省了计算资源。同时，CPU对于FPGA调用的灵活性较低，通过实现CPU调用FPGA的函数式封装，提高了调用的灵活性。</w:t>
      </w:r>
    </w:p>
    <w:p>
      <w:pPr>
        <w:pStyle w:val="2"/>
        <w:spacing w:before="0" w:after="0" w:line="240" w:lineRule="auto"/>
        <w:rPr>
          <w:sz w:val="28"/>
          <w:szCs w:val="28"/>
        </w:rPr>
      </w:pPr>
      <w:r>
        <w:rPr>
          <w:rFonts w:hint="eastAsia"/>
          <w:sz w:val="28"/>
          <w:szCs w:val="28"/>
          <w:lang w:val="en-US" w:eastAsia="zh-CN"/>
        </w:rPr>
        <w:t>三</w:t>
      </w:r>
      <w:r>
        <w:rPr>
          <w:rFonts w:hint="eastAsia"/>
          <w:sz w:val="28"/>
          <w:szCs w:val="28"/>
        </w:rPr>
        <w:t>、</w:t>
      </w:r>
      <w:r>
        <w:rPr>
          <w:sz w:val="28"/>
          <w:szCs w:val="28"/>
        </w:rPr>
        <w:t>研究方案</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1</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研究方法</w:t>
      </w:r>
    </w:p>
    <w:p>
      <w:r>
        <w:tab/>
      </w:r>
      <w:r>
        <w:rPr>
          <w:rFonts w:hint="eastAsia"/>
        </w:rPr>
        <w:t>本项研究在不同阶段采用的研究方法如下：</w:t>
      </w:r>
    </w:p>
    <w:p>
      <w:pPr>
        <w:pStyle w:val="7"/>
        <w:numPr>
          <w:ilvl w:val="1"/>
          <w:numId w:val="1"/>
        </w:numPr>
        <w:ind w:firstLineChars="0"/>
      </w:pPr>
      <w:r>
        <w:rPr>
          <w:rFonts w:hint="eastAsia"/>
        </w:rPr>
        <w:t>在调研阶段，采用文献研究法。学习</w:t>
      </w:r>
      <w:r>
        <w:rPr>
          <w:rFonts w:hint="eastAsia"/>
          <w:lang w:val="en-US" w:eastAsia="zh-CN"/>
        </w:rPr>
        <w:t>zynq</w:t>
      </w:r>
      <w:r>
        <w:rPr>
          <w:rFonts w:hint="eastAsia"/>
        </w:rPr>
        <w:t>上硬件开发、</w:t>
      </w:r>
      <w:r>
        <w:rPr>
          <w:rFonts w:hint="eastAsia"/>
          <w:lang w:val="en-US" w:eastAsia="zh-CN"/>
        </w:rPr>
        <w:t>CPU与FPGA通信</w:t>
      </w:r>
      <w:r>
        <w:rPr>
          <w:rFonts w:hint="eastAsia"/>
        </w:rPr>
        <w:t>、</w:t>
      </w:r>
      <w:r>
        <w:rPr>
          <w:rFonts w:hint="eastAsia"/>
          <w:lang w:val="en-US" w:eastAsia="zh-CN"/>
        </w:rPr>
        <w:t>soc异构计算</w:t>
      </w:r>
      <w:r>
        <w:rPr>
          <w:rFonts w:hint="eastAsia"/>
        </w:rPr>
        <w:t>的相关知识。同时，调研现有的</w:t>
      </w:r>
      <w:r>
        <w:rPr>
          <w:rFonts w:hint="eastAsia"/>
          <w:lang w:val="en-US" w:eastAsia="zh-CN"/>
        </w:rPr>
        <w:t>异步通信接口</w:t>
      </w:r>
      <w:r>
        <w:rPr>
          <w:rFonts w:hint="eastAsia"/>
        </w:rPr>
        <w:t>的设计方案，从中学习值得借鉴的设计思路。</w:t>
      </w:r>
    </w:p>
    <w:p>
      <w:pPr>
        <w:pStyle w:val="7"/>
        <w:numPr>
          <w:ilvl w:val="1"/>
          <w:numId w:val="1"/>
        </w:numPr>
        <w:ind w:firstLineChars="0"/>
      </w:pPr>
      <w:r>
        <w:rPr>
          <w:rFonts w:hint="eastAsia"/>
        </w:rPr>
        <w:t>在设计开发和对比测试阶段，采用实验研究法和定性分析法。设计对比实验，测试本项研究设计的</w:t>
      </w:r>
      <w:r>
        <w:rPr>
          <w:rFonts w:hint="eastAsia"/>
          <w:lang w:val="en-US" w:eastAsia="zh-CN"/>
        </w:rPr>
        <w:t>接口</w:t>
      </w:r>
      <w:r>
        <w:rPr>
          <w:rFonts w:hint="eastAsia"/>
        </w:rPr>
        <w:t>和现存几个</w:t>
      </w:r>
      <w:r>
        <w:rPr>
          <w:rFonts w:hint="eastAsia"/>
          <w:lang w:val="en-US" w:eastAsia="zh-CN"/>
        </w:rPr>
        <w:t>接口</w:t>
      </w:r>
      <w:r>
        <w:rPr>
          <w:rFonts w:hint="eastAsia"/>
        </w:rPr>
        <w:t>在不同外部条件下的性能。并且，采用定性分析的方式，根据不同</w:t>
      </w:r>
      <w:r>
        <w:rPr>
          <w:rFonts w:hint="eastAsia"/>
          <w:lang w:val="en-US" w:eastAsia="zh-CN"/>
        </w:rPr>
        <w:t>接口</w:t>
      </w:r>
      <w:r>
        <w:rPr>
          <w:rFonts w:hint="eastAsia"/>
        </w:rPr>
        <w:t>的实现机制，分析实验结果。</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2</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开发阶段的技术路线</w:t>
      </w:r>
    </w:p>
    <w:p>
      <w:r>
        <w:tab/>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3</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实验阶段的实验方案</w:t>
      </w:r>
    </w:p>
    <w:p>
      <w:r>
        <w:tab/>
      </w:r>
    </w:p>
    <w:p>
      <w:pPr>
        <w:rPr>
          <w:rFonts w:asciiTheme="majorHAnsi" w:hAnsiTheme="majorHAnsi" w:eastAsiaTheme="majorEastAsia" w:cstheme="majorBidi"/>
          <w:b/>
          <w:bCs/>
          <w:sz w:val="24"/>
          <w:szCs w:val="24"/>
        </w:rPr>
      </w:pPr>
      <w:r>
        <w:rPr>
          <w:rFonts w:asciiTheme="majorHAnsi" w:hAnsiTheme="majorHAnsi" w:eastAsiaTheme="majorEastAsia" w:cstheme="majorBidi"/>
          <w:b/>
          <w:bCs/>
          <w:sz w:val="24"/>
          <w:szCs w:val="24"/>
        </w:rPr>
        <w:t xml:space="preserve">4. </w:t>
      </w:r>
      <w:r>
        <w:rPr>
          <w:rFonts w:hint="eastAsia" w:asciiTheme="majorHAnsi" w:hAnsiTheme="majorHAnsi" w:eastAsiaTheme="majorEastAsia" w:cstheme="majorBidi"/>
          <w:b/>
          <w:bCs/>
          <w:sz w:val="24"/>
          <w:szCs w:val="24"/>
        </w:rPr>
        <w:t>可行性分析</w:t>
      </w:r>
    </w:p>
    <w:p>
      <w:r>
        <w:tab/>
      </w:r>
    </w:p>
    <w:p>
      <w:pPr>
        <w:pStyle w:val="2"/>
        <w:numPr>
          <w:ilvl w:val="0"/>
          <w:numId w:val="2"/>
        </w:numPr>
        <w:spacing w:before="0" w:after="0" w:line="240" w:lineRule="auto"/>
        <w:rPr>
          <w:sz w:val="28"/>
          <w:szCs w:val="28"/>
        </w:rPr>
      </w:pPr>
      <w:r>
        <w:rPr>
          <w:sz w:val="28"/>
          <w:szCs w:val="28"/>
        </w:rPr>
        <w:t>研究计划及进度安排</w:t>
      </w:r>
    </w:p>
    <w:p>
      <w:r>
        <w:t>2023</w:t>
      </w:r>
      <w:r>
        <w:rPr>
          <w:rFonts w:hint="eastAsia"/>
        </w:rPr>
        <w:t>年1</w:t>
      </w:r>
      <w:r>
        <w:rPr>
          <w:rFonts w:hint="eastAsia"/>
          <w:lang w:val="en-US" w:eastAsia="zh-CN"/>
        </w:rPr>
        <w:t>2</w:t>
      </w:r>
      <w:r>
        <w:rPr>
          <w:rFonts w:hint="eastAsia"/>
        </w:rPr>
        <w:t>月</w:t>
      </w:r>
      <w:r>
        <w:tab/>
      </w:r>
      <w:r>
        <w:tab/>
      </w:r>
      <w:r>
        <w:tab/>
      </w:r>
      <w:r>
        <w:tab/>
      </w:r>
      <w:r>
        <w:tab/>
      </w:r>
      <w:r>
        <w:rPr>
          <w:rFonts w:hint="eastAsia"/>
        </w:rPr>
        <w:t>确定研究选题</w:t>
      </w:r>
    </w:p>
    <w:p>
      <w:r>
        <w:rPr>
          <w:rFonts w:hint="eastAsia"/>
        </w:rPr>
        <w:t>2</w:t>
      </w:r>
      <w:r>
        <w:t>02</w:t>
      </w:r>
      <w:r>
        <w:rPr>
          <w:rFonts w:hint="eastAsia"/>
          <w:lang w:val="en-US" w:eastAsia="zh-CN"/>
        </w:rPr>
        <w:t>4</w:t>
      </w:r>
      <w:r>
        <w:rPr>
          <w:rFonts w:hint="eastAsia"/>
        </w:rPr>
        <w:t>年1月</w:t>
      </w:r>
      <w:r>
        <w:tab/>
      </w:r>
      <w:r>
        <w:tab/>
      </w:r>
      <w:r>
        <w:tab/>
      </w:r>
      <w:r>
        <w:tab/>
      </w:r>
      <w:r>
        <w:tab/>
      </w:r>
      <w:r>
        <w:rPr>
          <w:rFonts w:hint="eastAsia"/>
        </w:rPr>
        <w:t>进行开题工作</w:t>
      </w:r>
    </w:p>
    <w:p>
      <w:r>
        <w:rPr>
          <w:rFonts w:hint="eastAsia"/>
        </w:rPr>
        <w:t>2</w:t>
      </w:r>
      <w:r>
        <w:t>02</w:t>
      </w:r>
      <w:r>
        <w:rPr>
          <w:rFonts w:hint="eastAsia"/>
          <w:lang w:val="en-US" w:eastAsia="zh-CN"/>
        </w:rPr>
        <w:t>4</w:t>
      </w:r>
      <w:r>
        <w:rPr>
          <w:rFonts w:hint="eastAsia"/>
        </w:rPr>
        <w:t>年</w:t>
      </w:r>
      <w:r>
        <w:rPr>
          <w:rFonts w:hint="eastAsia"/>
          <w:lang w:val="en-US" w:eastAsia="zh-CN"/>
        </w:rPr>
        <w:t>1</w:t>
      </w:r>
      <w:r>
        <w:rPr>
          <w:rFonts w:hint="eastAsia"/>
        </w:rPr>
        <w:t>月~</w:t>
      </w:r>
      <w:r>
        <w:t>2024</w:t>
      </w:r>
      <w:r>
        <w:rPr>
          <w:rFonts w:hint="eastAsia"/>
        </w:rPr>
        <w:t>年</w:t>
      </w:r>
      <w:r>
        <w:rPr>
          <w:rFonts w:hint="eastAsia"/>
          <w:lang w:val="en-US" w:eastAsia="zh-CN"/>
        </w:rPr>
        <w:t>2</w:t>
      </w:r>
      <w:r>
        <w:rPr>
          <w:rFonts w:hint="eastAsia"/>
        </w:rPr>
        <w:t>月</w:t>
      </w:r>
      <w:r>
        <w:tab/>
      </w:r>
      <w:r>
        <w:tab/>
      </w:r>
      <w:r>
        <w:rPr>
          <w:rFonts w:hint="eastAsia"/>
        </w:rPr>
        <w:t>调研，学习相关知识；设计</w:t>
      </w:r>
    </w:p>
    <w:p>
      <w:r>
        <w:rPr>
          <w:rFonts w:hint="eastAsia"/>
        </w:rPr>
        <w:t>2</w:t>
      </w:r>
      <w:r>
        <w:t>024</w:t>
      </w:r>
      <w:r>
        <w:rPr>
          <w:rFonts w:hint="eastAsia"/>
        </w:rPr>
        <w:t>年</w:t>
      </w:r>
      <w:r>
        <w:rPr>
          <w:rFonts w:hint="eastAsia"/>
          <w:lang w:val="en-US" w:eastAsia="zh-CN"/>
        </w:rPr>
        <w:t>2</w:t>
      </w:r>
      <w:r>
        <w:rPr>
          <w:rFonts w:hint="eastAsia"/>
        </w:rPr>
        <w:t>月~</w:t>
      </w:r>
      <w:r>
        <w:t>2024</w:t>
      </w:r>
      <w:r>
        <w:rPr>
          <w:rFonts w:hint="eastAsia"/>
        </w:rPr>
        <w:t>年3月</w:t>
      </w:r>
      <w:r>
        <w:tab/>
      </w:r>
      <w:r>
        <w:tab/>
      </w:r>
      <w:r>
        <w:rPr>
          <w:rFonts w:hint="eastAsia"/>
        </w:rPr>
        <w:t>开发，正确性测试</w:t>
      </w:r>
    </w:p>
    <w:p>
      <w:r>
        <w:rPr>
          <w:rFonts w:hint="eastAsia"/>
        </w:rPr>
        <w:t>2</w:t>
      </w:r>
      <w:r>
        <w:t>024</w:t>
      </w:r>
      <w:r>
        <w:rPr>
          <w:rFonts w:hint="eastAsia"/>
        </w:rPr>
        <w:t>年3月~</w:t>
      </w:r>
      <w:r>
        <w:t>2024</w:t>
      </w:r>
      <w:r>
        <w:rPr>
          <w:rFonts w:hint="eastAsia"/>
        </w:rPr>
        <w:t>年4月</w:t>
      </w:r>
      <w:r>
        <w:tab/>
      </w:r>
      <w:r>
        <w:tab/>
      </w:r>
      <w:r>
        <w:rPr>
          <w:rFonts w:hint="eastAsia"/>
        </w:rPr>
        <w:t>性能测试，实验</w:t>
      </w:r>
    </w:p>
    <w:p>
      <w:r>
        <w:rPr>
          <w:rFonts w:hint="eastAsia"/>
        </w:rPr>
        <w:t>2</w:t>
      </w:r>
      <w:r>
        <w:t>024</w:t>
      </w:r>
      <w:r>
        <w:rPr>
          <w:rFonts w:hint="eastAsia"/>
        </w:rPr>
        <w:t>年4月</w:t>
      </w:r>
      <w:r>
        <w:tab/>
      </w:r>
      <w:r>
        <w:tab/>
      </w:r>
      <w:r>
        <w:tab/>
      </w:r>
      <w:r>
        <w:tab/>
      </w:r>
      <w:r>
        <w:tab/>
      </w:r>
      <w:r>
        <w:rPr>
          <w:rFonts w:hint="eastAsia"/>
        </w:rPr>
        <w:t>进行中期检查工作</w:t>
      </w:r>
    </w:p>
    <w:p>
      <w:r>
        <w:rPr>
          <w:rFonts w:hint="eastAsia"/>
        </w:rPr>
        <w:t>2</w:t>
      </w:r>
      <w:r>
        <w:t>024</w:t>
      </w:r>
      <w:r>
        <w:rPr>
          <w:rFonts w:hint="eastAsia"/>
        </w:rPr>
        <w:t>年4月~</w:t>
      </w:r>
      <w:r>
        <w:t>2024</w:t>
      </w:r>
      <w:r>
        <w:rPr>
          <w:rFonts w:hint="eastAsia"/>
        </w:rPr>
        <w:t>年5月</w:t>
      </w:r>
      <w:r>
        <w:tab/>
      </w:r>
      <w:r>
        <w:tab/>
      </w:r>
      <w:r>
        <w:rPr>
          <w:rFonts w:hint="eastAsia"/>
        </w:rPr>
        <w:t>撰写和完善论文</w:t>
      </w:r>
    </w:p>
    <w:p>
      <w:r>
        <w:rPr>
          <w:rFonts w:hint="eastAsia"/>
        </w:rPr>
        <w:t>2</w:t>
      </w:r>
      <w:r>
        <w:t>024</w:t>
      </w:r>
      <w:r>
        <w:rPr>
          <w:rFonts w:hint="eastAsia"/>
        </w:rPr>
        <w:t>年5月</w:t>
      </w:r>
      <w:r>
        <w:tab/>
      </w:r>
      <w:r>
        <w:tab/>
      </w:r>
      <w:r>
        <w:tab/>
      </w:r>
      <w:r>
        <w:tab/>
      </w:r>
      <w:r>
        <w:tab/>
      </w:r>
      <w:r>
        <w:rPr>
          <w:rFonts w:hint="eastAsia"/>
        </w:rPr>
        <w:t>进行论文提交</w:t>
      </w:r>
    </w:p>
    <w:p>
      <w:pPr>
        <w:numPr>
          <w:numId w:val="0"/>
        </w:numPr>
      </w:pPr>
      <w:r>
        <w:rPr>
          <w:rFonts w:hint="eastAsia"/>
        </w:rPr>
        <w:t>2</w:t>
      </w:r>
      <w:r>
        <w:t>024</w:t>
      </w:r>
      <w:r>
        <w:rPr>
          <w:rFonts w:hint="eastAsia"/>
        </w:rPr>
        <w:t>年6月</w:t>
      </w:r>
      <w:r>
        <w:tab/>
      </w:r>
      <w:r>
        <w:tab/>
      </w:r>
      <w:r>
        <w:tab/>
      </w:r>
      <w:r>
        <w:tab/>
      </w:r>
      <w:r>
        <w:tab/>
      </w:r>
      <w:r>
        <w:rPr>
          <w:rFonts w:hint="eastAsia"/>
        </w:rPr>
        <w:t>进行毕业设计答辩</w:t>
      </w:r>
    </w:p>
    <w:p>
      <w:pPr>
        <w:pStyle w:val="2"/>
        <w:spacing w:before="0" w:after="0" w:line="240" w:lineRule="auto"/>
        <w:rPr>
          <w:sz w:val="28"/>
          <w:szCs w:val="28"/>
        </w:rPr>
      </w:pPr>
      <w:r>
        <w:rPr>
          <w:rFonts w:hint="eastAsia"/>
          <w:sz w:val="28"/>
          <w:szCs w:val="28"/>
          <w:lang w:val="en-US" w:eastAsia="zh-CN"/>
        </w:rPr>
        <w:t>五</w:t>
      </w:r>
      <w:r>
        <w:rPr>
          <w:rFonts w:hint="eastAsia"/>
          <w:sz w:val="28"/>
          <w:szCs w:val="28"/>
        </w:rPr>
        <w:t>、</w:t>
      </w:r>
      <w:r>
        <w:rPr>
          <w:sz w:val="28"/>
          <w:szCs w:val="28"/>
        </w:rPr>
        <w:t>创新点及预期研究成果</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1</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创新点</w:t>
      </w:r>
    </w:p>
    <w:p>
      <w:r>
        <w:tab/>
      </w:r>
      <w:r>
        <w:rPr>
          <w:rFonts w:hint="eastAsia"/>
        </w:rPr>
        <w:t>本研究的创新点在于以下三点：</w:t>
      </w:r>
    </w:p>
    <w:p>
      <w:pPr>
        <w:rPr>
          <w:rFonts w:hint="default" w:eastAsiaTheme="minorEastAsia"/>
          <w:lang w:val="en-US" w:eastAsia="zh-CN"/>
        </w:rPr>
      </w:pPr>
      <w:r>
        <w:tab/>
      </w:r>
      <w:r>
        <w:rPr>
          <w:rFonts w:hint="eastAsia"/>
        </w:rPr>
        <w:t>第一，将</w:t>
      </w:r>
      <w:r>
        <w:rPr>
          <w:rFonts w:hint="eastAsia"/>
          <w:lang w:val="en-US" w:eastAsia="zh-CN"/>
        </w:rPr>
        <w:t>FPGA对CPU的调用子模块化，减少了FPGA资源的使用及提高对CPU计算资源的利用率。</w:t>
      </w:r>
    </w:p>
    <w:p>
      <w:r>
        <w:tab/>
      </w:r>
      <w:r>
        <w:rPr>
          <w:rFonts w:hint="eastAsia"/>
        </w:rPr>
        <w:t>第二，将</w:t>
      </w:r>
      <w:r>
        <w:rPr>
          <w:rFonts w:hint="eastAsia"/>
          <w:lang w:val="en-US" w:eastAsia="zh-CN"/>
        </w:rPr>
        <w:t>CPU对FPGA的调用函数化，便利了CPU对FPGA调用的灵活性</w:t>
      </w:r>
      <w:r>
        <w:rPr>
          <w:rFonts w:hint="eastAsia"/>
        </w:rPr>
        <w:t>。</w:t>
      </w:r>
    </w:p>
    <w:p>
      <w:r>
        <w:tab/>
      </w:r>
      <w:r>
        <w:rPr>
          <w:rFonts w:hint="eastAsia"/>
        </w:rPr>
        <w:t>第三，该研究</w:t>
      </w:r>
      <w:r>
        <w:rPr>
          <w:rFonts w:hint="eastAsia"/>
          <w:lang w:val="en-US" w:eastAsia="zh-CN"/>
        </w:rPr>
        <w:t>将以开源库的形式发布，有利于soc异构计算生态</w:t>
      </w:r>
      <w:r>
        <w:rPr>
          <w:rFonts w:hint="eastAsia"/>
        </w:rPr>
        <w:t>。</w:t>
      </w:r>
    </w:p>
    <w:p>
      <w:pPr>
        <w:rPr>
          <w:rFonts w:asciiTheme="majorHAnsi" w:hAnsiTheme="majorHAnsi" w:eastAsiaTheme="majorEastAsia" w:cstheme="majorBidi"/>
          <w:b/>
          <w:bCs/>
          <w:sz w:val="24"/>
          <w:szCs w:val="24"/>
        </w:rPr>
      </w:pPr>
      <w:r>
        <w:rPr>
          <w:rFonts w:hint="eastAsia" w:asciiTheme="majorHAnsi" w:hAnsiTheme="majorHAnsi" w:eastAsiaTheme="majorEastAsia" w:cstheme="majorBidi"/>
          <w:b/>
          <w:bCs/>
          <w:sz w:val="24"/>
          <w:szCs w:val="24"/>
        </w:rPr>
        <w:t>2</w:t>
      </w:r>
      <w:r>
        <w:rPr>
          <w:rFonts w:asciiTheme="majorHAnsi" w:hAnsiTheme="majorHAnsi" w:eastAsiaTheme="majorEastAsia" w:cstheme="majorBidi"/>
          <w:b/>
          <w:bCs/>
          <w:sz w:val="24"/>
          <w:szCs w:val="24"/>
        </w:rPr>
        <w:t xml:space="preserve">. </w:t>
      </w:r>
      <w:r>
        <w:rPr>
          <w:rFonts w:hint="eastAsia" w:asciiTheme="majorHAnsi" w:hAnsiTheme="majorHAnsi" w:eastAsiaTheme="majorEastAsia" w:cstheme="majorBidi"/>
          <w:b/>
          <w:bCs/>
          <w:sz w:val="24"/>
          <w:szCs w:val="24"/>
        </w:rPr>
        <w:t>预期研究成果</w:t>
      </w:r>
    </w:p>
    <w:p>
      <w:pPr>
        <w:pStyle w:val="7"/>
        <w:numPr>
          <w:ilvl w:val="0"/>
          <w:numId w:val="3"/>
        </w:numPr>
        <w:ind w:firstLineChars="0"/>
      </w:pPr>
      <w:r>
        <w:rPr>
          <w:rFonts w:hint="eastAsia"/>
        </w:rPr>
        <w:t>完成研究内容，达成研究目的。</w:t>
      </w:r>
    </w:p>
    <w:p>
      <w:pPr>
        <w:pStyle w:val="7"/>
        <w:numPr>
          <w:ilvl w:val="0"/>
          <w:numId w:val="3"/>
        </w:numPr>
        <w:ind w:firstLineChars="0"/>
      </w:pPr>
      <w:r>
        <w:rPr>
          <w:rFonts w:hint="eastAsia"/>
          <w:lang w:val="en-US" w:eastAsia="zh-CN"/>
        </w:rPr>
        <w:t>完成异步调用开源库的开发</w:t>
      </w:r>
      <w:bookmarkStart w:id="0" w:name="_GoBack"/>
      <w:bookmarkEnd w:id="0"/>
      <w:r>
        <w:t>。</w:t>
      </w:r>
    </w:p>
    <w:p>
      <w:pPr>
        <w:pStyle w:val="7"/>
        <w:numPr>
          <w:ilvl w:val="0"/>
          <w:numId w:val="3"/>
        </w:numPr>
        <w:ind w:firstLineChars="0"/>
      </w:pPr>
      <w:r>
        <w:rPr>
          <w:rFonts w:hint="eastAsia"/>
        </w:rPr>
        <w:t>对本研究设计的调度器开展性能测试和对比实验，得出实验结果。</w:t>
      </w:r>
    </w:p>
    <w:p>
      <w:r>
        <w:rPr>
          <w:rFonts w:hint="eastAsia"/>
        </w:rPr>
        <w:t>提交开题报告、中期报告、毕业论文等文字成果。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蒙语">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6B823C"/>
    <w:multiLevelType w:val="singleLevel"/>
    <w:tmpl w:val="E06B823C"/>
    <w:lvl w:ilvl="0" w:tentative="0">
      <w:start w:val="4"/>
      <w:numFmt w:val="chineseCounting"/>
      <w:suff w:val="nothing"/>
      <w:lvlText w:val="%1、"/>
      <w:lvlJc w:val="left"/>
      <w:rPr>
        <w:rFonts w:hint="eastAsia"/>
      </w:rPr>
    </w:lvl>
  </w:abstractNum>
  <w:abstractNum w:abstractNumId="1">
    <w:nsid w:val="269D068E"/>
    <w:multiLevelType w:val="multilevel"/>
    <w:tmpl w:val="269D068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6F8D4CDE"/>
    <w:multiLevelType w:val="multilevel"/>
    <w:tmpl w:val="6F8D4CD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RjYzI5NjBkMTRkYmMyNWVkMmRjNGRlYjI2N2I1YTkifQ=="/>
  </w:docVars>
  <w:rsids>
    <w:rsidRoot w:val="5E6132EE"/>
    <w:rsid w:val="019B3009"/>
    <w:rsid w:val="02B35DF5"/>
    <w:rsid w:val="0377314F"/>
    <w:rsid w:val="09722762"/>
    <w:rsid w:val="09FB058A"/>
    <w:rsid w:val="0ADC1581"/>
    <w:rsid w:val="0D201058"/>
    <w:rsid w:val="119A7465"/>
    <w:rsid w:val="13386F35"/>
    <w:rsid w:val="19D043C7"/>
    <w:rsid w:val="1E62755C"/>
    <w:rsid w:val="21D305EC"/>
    <w:rsid w:val="26B172D2"/>
    <w:rsid w:val="28B414FF"/>
    <w:rsid w:val="29E62017"/>
    <w:rsid w:val="2D2830E6"/>
    <w:rsid w:val="304C1E1A"/>
    <w:rsid w:val="315926D1"/>
    <w:rsid w:val="368F0CB2"/>
    <w:rsid w:val="376C4B50"/>
    <w:rsid w:val="37AF698B"/>
    <w:rsid w:val="39FF1CAB"/>
    <w:rsid w:val="3ABF64E1"/>
    <w:rsid w:val="459339AC"/>
    <w:rsid w:val="477A6E15"/>
    <w:rsid w:val="487806ED"/>
    <w:rsid w:val="4A99500D"/>
    <w:rsid w:val="4F1A550A"/>
    <w:rsid w:val="501701F7"/>
    <w:rsid w:val="59464DA9"/>
    <w:rsid w:val="5C7E4D98"/>
    <w:rsid w:val="5E6132EE"/>
    <w:rsid w:val="63F31592"/>
    <w:rsid w:val="66422590"/>
    <w:rsid w:val="666A3B93"/>
    <w:rsid w:val="67B859DD"/>
    <w:rsid w:val="67E05F5E"/>
    <w:rsid w:val="691A6840"/>
    <w:rsid w:val="6A132A85"/>
    <w:rsid w:val="6A16656B"/>
    <w:rsid w:val="6B3E5C15"/>
    <w:rsid w:val="6BA14043"/>
    <w:rsid w:val="756F11B1"/>
    <w:rsid w:val="78732375"/>
    <w:rsid w:val="7ABC5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2024-01-24T19:02:00Z</dcterms:created>
  <dc:creator>不作死会死星人</dc:creator>
  <cp:lastModifiedBy>不作死会死星人</cp:lastModifiedBy>
  <dcterms:modified xsi:type="dcterms:W3CDTF">2024-01-24T20:24:09Z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8C620AC7964A4F8B8619E67EC0E43263_11</vt:lpwstr>
  </property>
</Properties>
</file>